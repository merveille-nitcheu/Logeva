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03" w:rsidRDefault="007F0303" w:rsidP="00A151C1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CORRECTION DU TEXTE SUR LA PAGE D’ACCUEIL</w:t>
      </w:r>
    </w:p>
    <w:p w:rsidR="007F0303" w:rsidRDefault="007F0303" w:rsidP="00A151C1">
      <w:pPr>
        <w:rPr>
          <w:b/>
          <w:sz w:val="24"/>
          <w:szCs w:val="24"/>
          <w:lang w:val="fr-FR"/>
        </w:rPr>
      </w:pPr>
    </w:p>
    <w:p w:rsidR="007F0303" w:rsidRPr="007F0303" w:rsidRDefault="007F0303" w:rsidP="007F0303">
      <w:pPr>
        <w:pStyle w:val="ListParagraph"/>
        <w:numPr>
          <w:ilvl w:val="0"/>
          <w:numId w:val="15"/>
        </w:num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Page de couverture</w:t>
      </w:r>
    </w:p>
    <w:p w:rsidR="007F0303" w:rsidRPr="007F0303" w:rsidRDefault="007F0303" w:rsidP="00A151C1">
      <w:pPr>
        <w:rPr>
          <w:sz w:val="24"/>
          <w:szCs w:val="24"/>
          <w:lang w:val="fr-FR"/>
        </w:rPr>
      </w:pPr>
      <w:r w:rsidRPr="007F0303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 xml:space="preserve">ur l’image de couverture, voici le texte.  « Développez vos compétences et améliorer sans cesse votre productivité » </w:t>
      </w:r>
    </w:p>
    <w:p w:rsidR="00CA176B" w:rsidDel="00F50CE5" w:rsidRDefault="00CA176B" w:rsidP="00CA176B">
      <w:pPr>
        <w:pStyle w:val="ListParagraph"/>
        <w:numPr>
          <w:ilvl w:val="0"/>
          <w:numId w:val="15"/>
        </w:numPr>
        <w:rPr>
          <w:del w:id="0" w:author="USER 1" w:date="2019-08-13T14:16:00Z"/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Dans le cadre </w:t>
      </w:r>
      <w:r w:rsidR="00AE4955">
        <w:rPr>
          <w:b/>
          <w:sz w:val="24"/>
          <w:szCs w:val="24"/>
          <w:lang w:val="fr-FR"/>
        </w:rPr>
        <w:t>sous la page de couverture</w:t>
      </w:r>
    </w:p>
    <w:p w:rsidR="00AE4955" w:rsidRPr="00F50CE5" w:rsidRDefault="00AE4955">
      <w:pPr>
        <w:pStyle w:val="ListParagraph"/>
        <w:numPr>
          <w:ilvl w:val="0"/>
          <w:numId w:val="15"/>
        </w:numPr>
        <w:rPr>
          <w:b/>
          <w:sz w:val="24"/>
          <w:szCs w:val="24"/>
          <w:lang w:val="fr-FR"/>
          <w:rPrChange w:id="1" w:author="USER 1" w:date="2019-08-13T14:16:00Z">
            <w:rPr>
              <w:lang w:val="fr-FR"/>
            </w:rPr>
          </w:rPrChange>
        </w:rPr>
        <w:pPrChange w:id="2" w:author="USER 1" w:date="2019-08-13T14:16:00Z">
          <w:pPr/>
        </w:pPrChange>
      </w:pPr>
    </w:p>
    <w:p w:rsidR="007F0303" w:rsidRPr="005245A2" w:rsidRDefault="00CA176B" w:rsidP="00A151C1">
      <w:pPr>
        <w:rPr>
          <w:sz w:val="24"/>
          <w:szCs w:val="24"/>
          <w:lang w:val="fr-FR"/>
          <w:rPrChange w:id="3" w:author="USER 1" w:date="2019-08-14T10:10:00Z">
            <w:rPr>
              <w:b/>
              <w:sz w:val="24"/>
              <w:szCs w:val="24"/>
              <w:lang w:val="fr-FR"/>
            </w:rPr>
          </w:rPrChange>
        </w:rPr>
      </w:pPr>
      <w:r w:rsidRPr="005245A2">
        <w:rPr>
          <w:sz w:val="24"/>
          <w:szCs w:val="24"/>
          <w:lang w:val="fr-FR"/>
          <w:rPrChange w:id="4" w:author="USER 1" w:date="2019-08-14T10:10:00Z">
            <w:rPr>
              <w:b/>
              <w:sz w:val="24"/>
              <w:szCs w:val="24"/>
              <w:lang w:val="fr-FR"/>
            </w:rPr>
          </w:rPrChange>
        </w:rPr>
        <w:t>Formez-vous à votre rythme, vos tutos sont disponibles 24H/24 et 7jrs/7 et obtenez un certificat en cas de validation des acquis</w:t>
      </w:r>
      <w:ins w:id="5" w:author="USER 1" w:date="2019-08-14T09:13:00Z">
        <w:r w:rsidR="002C0AB9" w:rsidRPr="005245A2">
          <w:rPr>
            <w:sz w:val="24"/>
            <w:szCs w:val="24"/>
            <w:lang w:val="fr-FR"/>
            <w:rPrChange w:id="6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t xml:space="preserve"> à </w:t>
        </w:r>
      </w:ins>
      <w:del w:id="7" w:author="USER 1" w:date="2019-08-14T09:13:00Z">
        <w:r w:rsidRPr="005245A2" w:rsidDel="002C0AB9">
          <w:rPr>
            <w:sz w:val="24"/>
            <w:szCs w:val="24"/>
            <w:lang w:val="fr-FR"/>
            <w:rPrChange w:id="8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delText>. A vos</w:delText>
        </w:r>
      </w:del>
      <w:r w:rsidRPr="005245A2">
        <w:rPr>
          <w:sz w:val="24"/>
          <w:szCs w:val="24"/>
          <w:lang w:val="fr-FR"/>
          <w:rPrChange w:id="9" w:author="USER 1" w:date="2019-08-14T10:10:00Z">
            <w:rPr>
              <w:b/>
              <w:sz w:val="24"/>
              <w:szCs w:val="24"/>
              <w:lang w:val="fr-FR"/>
            </w:rPr>
          </w:rPrChange>
        </w:rPr>
        <w:t xml:space="preserve"> côtés</w:t>
      </w:r>
      <w:ins w:id="10" w:author="USER 1" w:date="2019-08-14T09:13:00Z">
        <w:r w:rsidR="002C0AB9" w:rsidRPr="005245A2">
          <w:rPr>
            <w:sz w:val="24"/>
            <w:szCs w:val="24"/>
            <w:lang w:val="fr-FR"/>
            <w:rPrChange w:id="11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t xml:space="preserve"> </w:t>
        </w:r>
      </w:ins>
      <w:del w:id="12" w:author="USER 1" w:date="2019-08-14T09:13:00Z">
        <w:r w:rsidRPr="005245A2" w:rsidDel="002C0AB9">
          <w:rPr>
            <w:sz w:val="24"/>
            <w:szCs w:val="24"/>
            <w:lang w:val="fr-FR"/>
            <w:rPrChange w:id="13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delText xml:space="preserve">, </w:delText>
        </w:r>
      </w:del>
      <w:r w:rsidRPr="005245A2">
        <w:rPr>
          <w:sz w:val="24"/>
          <w:szCs w:val="24"/>
          <w:lang w:val="fr-FR"/>
          <w:rPrChange w:id="14" w:author="USER 1" w:date="2019-08-14T10:10:00Z">
            <w:rPr>
              <w:b/>
              <w:sz w:val="24"/>
              <w:szCs w:val="24"/>
              <w:lang w:val="fr-FR"/>
            </w:rPr>
          </w:rPrChange>
        </w:rPr>
        <w:t>des experts</w:t>
      </w:r>
      <w:ins w:id="15" w:author="USER 1" w:date="2019-08-14T09:13:00Z">
        <w:r w:rsidR="002C0AB9" w:rsidRPr="005245A2">
          <w:rPr>
            <w:sz w:val="24"/>
            <w:szCs w:val="24"/>
            <w:lang w:val="fr-FR"/>
            <w:rPrChange w:id="16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t>,</w:t>
        </w:r>
      </w:ins>
      <w:r w:rsidRPr="005245A2">
        <w:rPr>
          <w:sz w:val="24"/>
          <w:szCs w:val="24"/>
          <w:lang w:val="fr-FR"/>
          <w:rPrChange w:id="17" w:author="USER 1" w:date="2019-08-14T10:10:00Z">
            <w:rPr>
              <w:b/>
              <w:sz w:val="24"/>
              <w:szCs w:val="24"/>
              <w:lang w:val="fr-FR"/>
            </w:rPr>
          </w:rPrChange>
        </w:rPr>
        <w:t xml:space="preserve"> des passionnés et des expérimentés</w:t>
      </w:r>
      <w:ins w:id="18" w:author="USER 1" w:date="2019-08-14T09:13:00Z">
        <w:r w:rsidR="002C0AB9" w:rsidRPr="005245A2">
          <w:rPr>
            <w:sz w:val="24"/>
            <w:szCs w:val="24"/>
            <w:lang w:val="fr-FR"/>
            <w:rPrChange w:id="19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t>.</w:t>
        </w:r>
      </w:ins>
      <w:r w:rsidRPr="005245A2">
        <w:rPr>
          <w:sz w:val="24"/>
          <w:szCs w:val="24"/>
          <w:lang w:val="fr-FR"/>
          <w:rPrChange w:id="20" w:author="USER 1" w:date="2019-08-14T10:10:00Z">
            <w:rPr>
              <w:b/>
              <w:sz w:val="24"/>
              <w:szCs w:val="24"/>
              <w:lang w:val="fr-FR"/>
            </w:rPr>
          </w:rPrChange>
        </w:rPr>
        <w:t xml:space="preserve"> </w:t>
      </w:r>
      <w:del w:id="21" w:author="USER 1" w:date="2019-08-14T09:14:00Z">
        <w:r w:rsidRPr="005245A2" w:rsidDel="002C0AB9">
          <w:rPr>
            <w:sz w:val="24"/>
            <w:szCs w:val="24"/>
            <w:lang w:val="fr-FR"/>
            <w:rPrChange w:id="22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delText>pour vous acco</w:delText>
        </w:r>
      </w:del>
      <w:del w:id="23" w:author="USER 1" w:date="2019-08-14T09:13:00Z">
        <w:r w:rsidRPr="005245A2" w:rsidDel="002C0AB9">
          <w:rPr>
            <w:sz w:val="24"/>
            <w:szCs w:val="24"/>
            <w:lang w:val="fr-FR"/>
            <w:rPrChange w:id="24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delText>mpagner.</w:delText>
        </w:r>
      </w:del>
      <w:del w:id="25" w:author="USER 1" w:date="2019-08-14T09:14:00Z">
        <w:r w:rsidR="00AE4955" w:rsidRPr="005245A2" w:rsidDel="002C0AB9">
          <w:rPr>
            <w:sz w:val="24"/>
            <w:szCs w:val="24"/>
            <w:lang w:val="fr-FR"/>
            <w:rPrChange w:id="26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delText xml:space="preserve"> </w:delText>
        </w:r>
      </w:del>
      <w:r w:rsidR="00AE4955" w:rsidRPr="005245A2">
        <w:rPr>
          <w:sz w:val="24"/>
          <w:szCs w:val="24"/>
          <w:lang w:val="fr-FR"/>
          <w:rPrChange w:id="27" w:author="USER 1" w:date="2019-08-14T10:10:00Z">
            <w:rPr>
              <w:b/>
              <w:sz w:val="24"/>
              <w:szCs w:val="24"/>
              <w:lang w:val="fr-FR"/>
            </w:rPr>
          </w:rPrChange>
        </w:rPr>
        <w:t xml:space="preserve">Des Nouveaux tutoriels et astuces tous les  mois. </w:t>
      </w:r>
    </w:p>
    <w:p w:rsidR="007F0303" w:rsidRDefault="007F0303" w:rsidP="00A151C1">
      <w:pPr>
        <w:rPr>
          <w:b/>
          <w:sz w:val="24"/>
          <w:szCs w:val="24"/>
          <w:lang w:val="fr-FR"/>
        </w:rPr>
      </w:pPr>
    </w:p>
    <w:p w:rsidR="00AE4955" w:rsidRDefault="00AE4955" w:rsidP="00AE4955">
      <w:pPr>
        <w:pStyle w:val="ListParagraph"/>
        <w:numPr>
          <w:ilvl w:val="0"/>
          <w:numId w:val="15"/>
        </w:num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Le </w:t>
      </w:r>
      <w:proofErr w:type="spellStart"/>
      <w:r>
        <w:rPr>
          <w:b/>
          <w:sz w:val="24"/>
          <w:szCs w:val="24"/>
          <w:lang w:val="fr-FR"/>
        </w:rPr>
        <w:t>popup</w:t>
      </w:r>
      <w:proofErr w:type="spellEnd"/>
      <w:r>
        <w:rPr>
          <w:b/>
          <w:sz w:val="24"/>
          <w:szCs w:val="24"/>
          <w:lang w:val="fr-FR"/>
        </w:rPr>
        <w:t xml:space="preserve"> d’inscription</w:t>
      </w:r>
      <w:ins w:id="28" w:author="USER 1" w:date="2019-08-13T13:38:00Z">
        <w:r w:rsidR="00AB2F2C">
          <w:rPr>
            <w:b/>
            <w:sz w:val="24"/>
            <w:szCs w:val="24"/>
            <w:lang w:val="fr-FR"/>
          </w:rPr>
          <w:t xml:space="preserve"> </w:t>
        </w:r>
      </w:ins>
    </w:p>
    <w:p w:rsidR="00AE4955" w:rsidRPr="00AE4955" w:rsidRDefault="00AE4955" w:rsidP="00AE4955">
      <w:pPr>
        <w:rPr>
          <w:b/>
          <w:sz w:val="24"/>
          <w:szCs w:val="24"/>
          <w:lang w:val="fr-FR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238760</wp:posOffset>
            </wp:positionV>
            <wp:extent cx="1952626" cy="2010980"/>
            <wp:effectExtent l="19050" t="19050" r="9525" b="27940"/>
            <wp:wrapTight wrapText="bothSides">
              <wp:wrapPolygon edited="0">
                <wp:start x="-211" y="-205"/>
                <wp:lineTo x="-211" y="21696"/>
                <wp:lineTo x="21495" y="21696"/>
                <wp:lineTo x="21495" y="-205"/>
                <wp:lineTo x="-211" y="-20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28A0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6" cy="20109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ins w:id="29" w:author="USER 1" w:date="2019-08-13T13:40:00Z">
        <w:r w:rsidR="00AB2F2C">
          <w:rPr>
            <w:b/>
            <w:sz w:val="24"/>
            <w:szCs w:val="24"/>
            <w:lang w:val="fr-FR"/>
          </w:rPr>
          <w:t>Remplacer</w:t>
        </w:r>
      </w:ins>
      <w:ins w:id="30" w:author="USER 1" w:date="2019-08-13T13:39:00Z">
        <w:r w:rsidR="00AB2F2C">
          <w:rPr>
            <w:b/>
            <w:sz w:val="24"/>
            <w:szCs w:val="24"/>
            <w:lang w:val="fr-FR"/>
          </w:rPr>
          <w:t xml:space="preserve"> DL solution par mestutoriels.com</w:t>
        </w:r>
      </w:ins>
    </w:p>
    <w:p w:rsidR="007F0303" w:rsidRDefault="007F0303" w:rsidP="00A151C1">
      <w:pPr>
        <w:rPr>
          <w:b/>
          <w:sz w:val="24"/>
          <w:szCs w:val="24"/>
          <w:lang w:val="fr-FR"/>
        </w:rPr>
      </w:pPr>
    </w:p>
    <w:p w:rsidR="007F0303" w:rsidRDefault="007F0303" w:rsidP="00A151C1">
      <w:pPr>
        <w:rPr>
          <w:b/>
          <w:sz w:val="24"/>
          <w:szCs w:val="24"/>
          <w:lang w:val="fr-FR"/>
        </w:rPr>
      </w:pPr>
    </w:p>
    <w:p w:rsidR="007F0303" w:rsidRDefault="007F0303" w:rsidP="00A151C1">
      <w:pPr>
        <w:rPr>
          <w:b/>
          <w:sz w:val="24"/>
          <w:szCs w:val="24"/>
          <w:lang w:val="fr-FR"/>
        </w:rPr>
      </w:pPr>
    </w:p>
    <w:p w:rsidR="007F0303" w:rsidRDefault="007F0303" w:rsidP="00A151C1">
      <w:pPr>
        <w:rPr>
          <w:b/>
          <w:sz w:val="24"/>
          <w:szCs w:val="24"/>
          <w:lang w:val="fr-FR"/>
        </w:rPr>
      </w:pPr>
    </w:p>
    <w:p w:rsidR="007F0303" w:rsidRDefault="007F0303" w:rsidP="00A151C1">
      <w:pPr>
        <w:rPr>
          <w:b/>
          <w:sz w:val="24"/>
          <w:szCs w:val="24"/>
          <w:lang w:val="fr-FR"/>
        </w:rPr>
      </w:pPr>
    </w:p>
    <w:p w:rsidR="007F0303" w:rsidRDefault="007F0303" w:rsidP="00A151C1">
      <w:pPr>
        <w:rPr>
          <w:b/>
          <w:sz w:val="24"/>
          <w:szCs w:val="24"/>
          <w:lang w:val="fr-FR"/>
        </w:rPr>
      </w:pPr>
    </w:p>
    <w:p w:rsidR="007F0303" w:rsidRDefault="007F0303" w:rsidP="00A151C1">
      <w:pPr>
        <w:rPr>
          <w:b/>
          <w:sz w:val="24"/>
          <w:szCs w:val="24"/>
          <w:lang w:val="fr-FR"/>
        </w:rPr>
      </w:pPr>
    </w:p>
    <w:p w:rsidR="007F0303" w:rsidRDefault="007F0303" w:rsidP="00A151C1">
      <w:pPr>
        <w:rPr>
          <w:ins w:id="31" w:author="USER 1" w:date="2019-08-13T13:42:00Z"/>
          <w:b/>
          <w:sz w:val="24"/>
          <w:szCs w:val="24"/>
          <w:lang w:val="fr-FR"/>
        </w:rPr>
      </w:pPr>
    </w:p>
    <w:p w:rsidR="00AB2F2C" w:rsidRDefault="00AB2F2C" w:rsidP="00A151C1">
      <w:pPr>
        <w:rPr>
          <w:ins w:id="32" w:author="USER 1" w:date="2019-08-13T13:42:00Z"/>
          <w:b/>
          <w:sz w:val="24"/>
          <w:szCs w:val="24"/>
          <w:lang w:val="fr-FR"/>
        </w:rPr>
      </w:pPr>
      <w:ins w:id="33" w:author="USER 1" w:date="2019-08-13T13:42:00Z">
        <w:r>
          <w:rPr>
            <w:b/>
            <w:sz w:val="24"/>
            <w:szCs w:val="24"/>
            <w:lang w:val="fr-FR"/>
          </w:rPr>
          <w:t>iv- les notifications</w:t>
        </w:r>
      </w:ins>
    </w:p>
    <w:p w:rsidR="00AB2F2C" w:rsidRDefault="00AB2F2C" w:rsidP="00A151C1">
      <w:pPr>
        <w:rPr>
          <w:ins w:id="34" w:author="USER 1" w:date="2019-08-13T13:43:00Z"/>
          <w:b/>
          <w:sz w:val="24"/>
          <w:szCs w:val="24"/>
          <w:lang w:val="fr-FR"/>
        </w:rPr>
      </w:pPr>
      <w:ins w:id="35" w:author="USER 1" w:date="2019-08-13T13:43:00Z">
        <w:r>
          <w:rPr>
            <w:b/>
            <w:sz w:val="24"/>
            <w:szCs w:val="24"/>
            <w:lang w:val="fr-FR"/>
          </w:rPr>
          <w:t>Retirer les textes sur les notifications</w:t>
        </w:r>
      </w:ins>
    </w:p>
    <w:p w:rsidR="00AB2F2C" w:rsidRDefault="00AB2F2C" w:rsidP="00A151C1">
      <w:pPr>
        <w:rPr>
          <w:ins w:id="36" w:author="USER 1" w:date="2019-08-13T13:44:00Z"/>
          <w:b/>
          <w:sz w:val="24"/>
          <w:szCs w:val="24"/>
          <w:lang w:val="fr-FR"/>
        </w:rPr>
      </w:pPr>
      <w:ins w:id="37" w:author="USER 1" w:date="2019-08-13T13:44:00Z">
        <w:r>
          <w:rPr>
            <w:b/>
            <w:noProof/>
            <w:sz w:val="24"/>
            <w:szCs w:val="24"/>
          </w:rPr>
          <w:lastRenderedPageBreak/>
          <w:drawing>
            <wp:inline distT="0" distB="0" distL="0" distR="0">
              <wp:extent cx="2428876" cy="4310288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8283DA6.tmp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40746" cy="43313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B2F2C" w:rsidRDefault="00AB2F2C" w:rsidP="00A151C1">
      <w:pPr>
        <w:rPr>
          <w:b/>
          <w:sz w:val="24"/>
          <w:szCs w:val="24"/>
          <w:lang w:val="fr-FR"/>
        </w:rPr>
      </w:pPr>
    </w:p>
    <w:p w:rsidR="002C0AB9" w:rsidRDefault="002C0AB9" w:rsidP="002C0AB9">
      <w:pPr>
        <w:pStyle w:val="ListParagraph"/>
        <w:numPr>
          <w:ilvl w:val="0"/>
          <w:numId w:val="15"/>
        </w:numPr>
        <w:rPr>
          <w:ins w:id="38" w:author="USER 1" w:date="2019-08-14T09:21:00Z"/>
          <w:b/>
          <w:sz w:val="24"/>
          <w:szCs w:val="24"/>
          <w:lang w:val="fr-FR"/>
        </w:rPr>
        <w:pPrChange w:id="39" w:author="USER 1" w:date="2019-08-14T09:20:00Z">
          <w:pPr/>
        </w:pPrChange>
      </w:pPr>
      <w:ins w:id="40" w:author="USER 1" w:date="2019-08-14T09:21:00Z">
        <w:r>
          <w:rPr>
            <w:b/>
            <w:sz w:val="24"/>
            <w:szCs w:val="24"/>
            <w:lang w:val="fr-FR"/>
          </w:rPr>
          <w:t>Traduction</w:t>
        </w:r>
      </w:ins>
    </w:p>
    <w:p w:rsidR="002C0AB9" w:rsidRPr="005245A2" w:rsidRDefault="002C0AB9" w:rsidP="002C0AB9">
      <w:pPr>
        <w:rPr>
          <w:ins w:id="41" w:author="USER 1" w:date="2019-08-14T09:20:00Z"/>
          <w:sz w:val="24"/>
          <w:szCs w:val="24"/>
          <w:lang w:val="fr-FR"/>
          <w:rPrChange w:id="42" w:author="USER 1" w:date="2019-08-14T10:10:00Z">
            <w:rPr>
              <w:ins w:id="43" w:author="USER 1" w:date="2019-08-14T09:20:00Z"/>
              <w:lang w:val="fr-FR"/>
            </w:rPr>
          </w:rPrChange>
        </w:rPr>
        <w:pPrChange w:id="44" w:author="USER 1" w:date="2019-08-14T09:21:00Z">
          <w:pPr/>
        </w:pPrChange>
      </w:pPr>
      <w:ins w:id="45" w:author="USER 1" w:date="2019-08-14T09:21:00Z">
        <w:r w:rsidRPr="005245A2">
          <w:rPr>
            <w:sz w:val="24"/>
            <w:szCs w:val="24"/>
            <w:lang w:val="fr-FR"/>
            <w:rPrChange w:id="46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t>Le français et l</w:t>
        </w:r>
      </w:ins>
      <w:ins w:id="47" w:author="USER 1" w:date="2019-08-14T09:28:00Z">
        <w:r w:rsidR="006B0936" w:rsidRPr="005245A2">
          <w:rPr>
            <w:sz w:val="24"/>
            <w:szCs w:val="24"/>
            <w:lang w:val="fr-FR"/>
            <w:rPrChange w:id="48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t>’</w:t>
        </w:r>
      </w:ins>
      <w:ins w:id="49" w:author="USER 1" w:date="2019-08-14T09:21:00Z">
        <w:r w:rsidRPr="005245A2">
          <w:rPr>
            <w:sz w:val="24"/>
            <w:szCs w:val="24"/>
            <w:lang w:val="fr-FR"/>
            <w:rPrChange w:id="50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t xml:space="preserve">anglais continue de se </w:t>
        </w:r>
      </w:ins>
      <w:ins w:id="51" w:author="USER 1" w:date="2019-08-14T09:28:00Z">
        <w:r w:rsidR="006B0936" w:rsidRPr="005245A2">
          <w:rPr>
            <w:sz w:val="24"/>
            <w:szCs w:val="24"/>
            <w:lang w:val="fr-FR"/>
            <w:rPrChange w:id="52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t>mélanger</w:t>
        </w:r>
      </w:ins>
      <w:ins w:id="53" w:author="USER 1" w:date="2019-08-14T09:21:00Z">
        <w:r w:rsidRPr="005245A2">
          <w:rPr>
            <w:sz w:val="24"/>
            <w:szCs w:val="24"/>
            <w:lang w:val="fr-FR"/>
            <w:rPrChange w:id="54" w:author="USER 1" w:date="2019-08-14T10:10:00Z">
              <w:rPr>
                <w:b/>
                <w:sz w:val="24"/>
                <w:szCs w:val="24"/>
                <w:lang w:val="fr-FR"/>
              </w:rPr>
            </w:rPrChange>
          </w:rPr>
          <w:t xml:space="preserve"> </w:t>
        </w:r>
      </w:ins>
    </w:p>
    <w:p w:rsidR="002C0AB9" w:rsidRDefault="006B0936" w:rsidP="00A151C1">
      <w:pPr>
        <w:rPr>
          <w:ins w:id="55" w:author="USER 1" w:date="2019-08-14T09:20:00Z"/>
          <w:b/>
          <w:sz w:val="24"/>
          <w:szCs w:val="24"/>
          <w:lang w:val="fr-FR"/>
        </w:rPr>
      </w:pPr>
      <w:ins w:id="56" w:author="USER 1" w:date="2019-08-14T09:29:00Z">
        <w:r>
          <w:rPr>
            <w:b/>
            <w:noProof/>
            <w:sz w:val="24"/>
            <w:szCs w:val="24"/>
          </w:rPr>
          <w:drawing>
            <wp:inline distT="0" distB="0" distL="0" distR="0">
              <wp:extent cx="3715268" cy="562053"/>
              <wp:effectExtent l="0" t="0" r="0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E784B2F.tmp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5268" cy="5620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B0936" w:rsidRDefault="006B0936" w:rsidP="00A151C1">
      <w:pPr>
        <w:rPr>
          <w:ins w:id="57" w:author="USER 1" w:date="2019-08-14T09:31:00Z"/>
          <w:b/>
          <w:sz w:val="24"/>
          <w:szCs w:val="24"/>
          <w:lang w:val="fr-FR"/>
        </w:rPr>
      </w:pPr>
    </w:p>
    <w:p w:rsidR="006B0936" w:rsidRDefault="00070F43" w:rsidP="006B0936">
      <w:pPr>
        <w:pStyle w:val="ListParagraph"/>
        <w:numPr>
          <w:ilvl w:val="0"/>
          <w:numId w:val="15"/>
        </w:numPr>
        <w:rPr>
          <w:ins w:id="58" w:author="USER 1" w:date="2019-08-14T09:32:00Z"/>
          <w:b/>
          <w:sz w:val="24"/>
          <w:szCs w:val="24"/>
          <w:lang w:val="fr-FR"/>
        </w:rPr>
        <w:pPrChange w:id="59" w:author="USER 1" w:date="2019-08-14T09:31:00Z">
          <w:pPr/>
        </w:pPrChange>
      </w:pPr>
      <w:ins w:id="60" w:author="USER 1" w:date="2019-08-14T09:36:00Z">
        <w:r>
          <w:rPr>
            <w:b/>
            <w:sz w:val="24"/>
            <w:szCs w:val="24"/>
            <w:lang w:val="fr-FR"/>
          </w:rPr>
          <w:t>« </w:t>
        </w:r>
      </w:ins>
      <w:ins w:id="61" w:author="USER 1" w:date="2019-08-14T09:31:00Z">
        <w:r w:rsidR="006B0936">
          <w:rPr>
            <w:b/>
            <w:sz w:val="24"/>
            <w:szCs w:val="24"/>
            <w:lang w:val="fr-FR"/>
          </w:rPr>
          <w:t xml:space="preserve">Nous </w:t>
        </w:r>
        <w:r>
          <w:rPr>
            <w:b/>
            <w:sz w:val="24"/>
            <w:szCs w:val="24"/>
            <w:lang w:val="fr-FR"/>
          </w:rPr>
          <w:t xml:space="preserve">travaillons avec plusieurs </w:t>
        </w:r>
      </w:ins>
      <w:ins w:id="62" w:author="USER 1" w:date="2019-08-14T09:36:00Z">
        <w:r>
          <w:rPr>
            <w:b/>
            <w:sz w:val="24"/>
            <w:szCs w:val="24"/>
            <w:lang w:val="fr-FR"/>
          </w:rPr>
          <w:t>partenaires »</w:t>
        </w:r>
      </w:ins>
      <w:ins w:id="63" w:author="USER 1" w:date="2019-08-14T09:31:00Z">
        <w:r w:rsidR="006B0936">
          <w:rPr>
            <w:b/>
            <w:sz w:val="24"/>
            <w:szCs w:val="24"/>
            <w:lang w:val="fr-FR"/>
          </w:rPr>
          <w:t xml:space="preserve"> à la place </w:t>
        </w:r>
      </w:ins>
      <w:ins w:id="64" w:author="USER 1" w:date="2019-08-14T09:32:00Z">
        <w:r w:rsidR="006B0936">
          <w:rPr>
            <w:b/>
            <w:sz w:val="24"/>
            <w:szCs w:val="24"/>
            <w:lang w:val="fr-FR"/>
          </w:rPr>
          <w:t>« </w:t>
        </w:r>
      </w:ins>
      <w:ins w:id="65" w:author="USER 1" w:date="2019-08-14T09:31:00Z">
        <w:r w:rsidR="006B0936">
          <w:rPr>
            <w:b/>
            <w:sz w:val="24"/>
            <w:szCs w:val="24"/>
            <w:lang w:val="fr-FR"/>
          </w:rPr>
          <w:t>des entreprises nous font co</w:t>
        </w:r>
      </w:ins>
      <w:ins w:id="66" w:author="USER 1" w:date="2019-08-14T09:32:00Z">
        <w:r w:rsidR="006B0936">
          <w:rPr>
            <w:b/>
            <w:sz w:val="24"/>
            <w:szCs w:val="24"/>
            <w:lang w:val="fr-FR"/>
          </w:rPr>
          <w:t>nfiance »</w:t>
        </w:r>
      </w:ins>
    </w:p>
    <w:p w:rsidR="006B0936" w:rsidRDefault="006B0936" w:rsidP="006B0936">
      <w:pPr>
        <w:pStyle w:val="ListParagraph"/>
        <w:ind w:left="1080"/>
        <w:rPr>
          <w:ins w:id="67" w:author="USER 1" w:date="2019-08-14T09:32:00Z"/>
          <w:b/>
          <w:sz w:val="24"/>
          <w:szCs w:val="24"/>
          <w:lang w:val="fr-FR"/>
        </w:rPr>
        <w:pPrChange w:id="68" w:author="USER 1" w:date="2019-08-14T09:32:00Z">
          <w:pPr/>
        </w:pPrChange>
      </w:pPr>
    </w:p>
    <w:p w:rsidR="006B0936" w:rsidRPr="006B0936" w:rsidRDefault="00070F43" w:rsidP="006B0936">
      <w:pPr>
        <w:pStyle w:val="ListParagraph"/>
        <w:ind w:left="1080"/>
        <w:rPr>
          <w:ins w:id="69" w:author="USER 1" w:date="2019-08-14T09:31:00Z"/>
          <w:b/>
          <w:sz w:val="24"/>
          <w:szCs w:val="24"/>
          <w:lang w:val="fr-FR"/>
          <w:rPrChange w:id="70" w:author="USER 1" w:date="2019-08-14T09:31:00Z">
            <w:rPr>
              <w:ins w:id="71" w:author="USER 1" w:date="2019-08-14T09:31:00Z"/>
              <w:lang w:val="fr-FR"/>
            </w:rPr>
          </w:rPrChange>
        </w:rPr>
        <w:pPrChange w:id="72" w:author="USER 1" w:date="2019-08-14T09:32:00Z">
          <w:pPr/>
        </w:pPrChange>
      </w:pPr>
      <w:ins w:id="73" w:author="USER 1" w:date="2019-08-14T09:34:00Z">
        <w:r>
          <w:rPr>
            <w:b/>
            <w:noProof/>
            <w:sz w:val="24"/>
            <w:szCs w:val="24"/>
          </w:rPr>
          <w:drawing>
            <wp:inline distT="0" distB="0" distL="0" distR="0" wp14:anchorId="62943B17" wp14:editId="6BABD0C6">
              <wp:extent cx="3962400" cy="684954"/>
              <wp:effectExtent l="0" t="0" r="0" b="127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E7899B.tmp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2298" cy="6901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70F43" w:rsidRDefault="00070F43" w:rsidP="00A151C1">
      <w:pPr>
        <w:rPr>
          <w:ins w:id="74" w:author="USER 1" w:date="2019-08-14T09:36:00Z"/>
          <w:b/>
          <w:sz w:val="24"/>
          <w:szCs w:val="24"/>
          <w:lang w:val="fr-FR"/>
        </w:rPr>
      </w:pPr>
      <w:ins w:id="75" w:author="USER 1" w:date="2019-08-14T09:37:00Z">
        <w:r w:rsidRPr="005245A2">
          <w:rPr>
            <w:sz w:val="24"/>
            <w:szCs w:val="24"/>
            <w:lang w:val="fr-FR"/>
            <w:rPrChange w:id="76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>Mettre le logo des partenaires que j</w:t>
        </w:r>
      </w:ins>
      <w:ins w:id="77" w:author="USER 1" w:date="2019-08-14T10:31:00Z">
        <w:r w:rsidR="004568B4">
          <w:rPr>
            <w:sz w:val="24"/>
            <w:szCs w:val="24"/>
            <w:lang w:val="fr-FR"/>
          </w:rPr>
          <w:t>’</w:t>
        </w:r>
      </w:ins>
      <w:ins w:id="78" w:author="USER 1" w:date="2019-08-14T09:37:00Z">
        <w:r w:rsidRPr="005245A2">
          <w:rPr>
            <w:sz w:val="24"/>
            <w:szCs w:val="24"/>
            <w:lang w:val="fr-FR"/>
            <w:rPrChange w:id="79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>ai envoyé</w:t>
        </w:r>
        <w:r>
          <w:rPr>
            <w:b/>
            <w:sz w:val="24"/>
            <w:szCs w:val="24"/>
            <w:lang w:val="fr-FR"/>
          </w:rPr>
          <w:t>.</w:t>
        </w:r>
      </w:ins>
    </w:p>
    <w:p w:rsidR="00070F43" w:rsidRDefault="00070F43" w:rsidP="00A151C1">
      <w:pPr>
        <w:rPr>
          <w:ins w:id="80" w:author="USER 1" w:date="2019-08-14T09:36:00Z"/>
          <w:b/>
          <w:sz w:val="24"/>
          <w:szCs w:val="24"/>
          <w:lang w:val="fr-FR"/>
        </w:rPr>
      </w:pPr>
    </w:p>
    <w:p w:rsidR="00070F43" w:rsidRDefault="00070F43" w:rsidP="00070F43">
      <w:pPr>
        <w:pStyle w:val="ListParagraph"/>
        <w:numPr>
          <w:ilvl w:val="0"/>
          <w:numId w:val="15"/>
        </w:numPr>
        <w:rPr>
          <w:ins w:id="81" w:author="USER 1" w:date="2019-08-14T09:39:00Z"/>
          <w:b/>
          <w:sz w:val="24"/>
          <w:szCs w:val="24"/>
          <w:lang w:val="fr-FR"/>
        </w:rPr>
        <w:pPrChange w:id="82" w:author="USER 1" w:date="2019-08-14T09:37:00Z">
          <w:pPr/>
        </w:pPrChange>
      </w:pPr>
      <w:ins w:id="83" w:author="USER 1" w:date="2019-08-14T09:39:00Z">
        <w:r>
          <w:rPr>
            <w:b/>
            <w:sz w:val="24"/>
            <w:szCs w:val="24"/>
            <w:lang w:val="fr-FR"/>
          </w:rPr>
          <w:lastRenderedPageBreak/>
          <w:t>Pas de lien de sortie.</w:t>
        </w:r>
      </w:ins>
    </w:p>
    <w:p w:rsidR="00070F43" w:rsidRPr="005245A2" w:rsidRDefault="0051673B" w:rsidP="00070F43">
      <w:pPr>
        <w:ind w:left="360"/>
        <w:rPr>
          <w:ins w:id="84" w:author="USER 1" w:date="2019-08-14T09:37:00Z"/>
          <w:sz w:val="24"/>
          <w:szCs w:val="24"/>
          <w:lang w:val="fr-FR"/>
          <w:rPrChange w:id="85" w:author="USER 1" w:date="2019-08-14T10:09:00Z">
            <w:rPr>
              <w:ins w:id="86" w:author="USER 1" w:date="2019-08-14T09:37:00Z"/>
              <w:lang w:val="fr-FR"/>
            </w:rPr>
          </w:rPrChange>
        </w:rPr>
        <w:pPrChange w:id="87" w:author="USER 1" w:date="2019-08-14T09:40:00Z">
          <w:pPr/>
        </w:pPrChange>
      </w:pPr>
      <w:ins w:id="88" w:author="USER 1" w:date="2019-08-14T09:46:00Z">
        <w:r w:rsidRPr="005245A2">
          <w:rPr>
            <w:sz w:val="24"/>
            <w:szCs w:val="24"/>
            <w:lang w:val="fr-FR"/>
            <w:rPrChange w:id="89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 xml:space="preserve">En dehors du logo de </w:t>
        </w:r>
        <w:proofErr w:type="spellStart"/>
        <w:r w:rsidRPr="005245A2">
          <w:rPr>
            <w:sz w:val="24"/>
            <w:szCs w:val="24"/>
            <w:lang w:val="fr-FR"/>
            <w:rPrChange w:id="90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>Linkedin</w:t>
        </w:r>
        <w:proofErr w:type="spellEnd"/>
        <w:r w:rsidRPr="005245A2">
          <w:rPr>
            <w:sz w:val="24"/>
            <w:szCs w:val="24"/>
            <w:lang w:val="fr-FR"/>
            <w:rPrChange w:id="91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 xml:space="preserve">, aucun autre lien de sortie. </w:t>
        </w:r>
      </w:ins>
      <w:ins w:id="92" w:author="USER 1" w:date="2019-08-14T09:47:00Z">
        <w:r w:rsidRPr="005245A2">
          <w:rPr>
            <w:sz w:val="24"/>
            <w:szCs w:val="24"/>
            <w:lang w:val="fr-FR"/>
            <w:rPrChange w:id="93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>Bien vouloir retirer « power by STILLFORCE</w:t>
        </w:r>
      </w:ins>
      <w:ins w:id="94" w:author="USER 1" w:date="2019-08-14T09:48:00Z">
        <w:r w:rsidRPr="005245A2">
          <w:rPr>
            <w:sz w:val="24"/>
            <w:szCs w:val="24"/>
            <w:lang w:val="fr-FR"/>
            <w:rPrChange w:id="95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> »</w:t>
        </w:r>
      </w:ins>
      <w:ins w:id="96" w:author="USER 1" w:date="2019-08-14T09:47:00Z">
        <w:r w:rsidRPr="005245A2">
          <w:rPr>
            <w:sz w:val="24"/>
            <w:szCs w:val="24"/>
            <w:lang w:val="fr-FR"/>
            <w:rPrChange w:id="97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 xml:space="preserve">. </w:t>
        </w:r>
      </w:ins>
    </w:p>
    <w:p w:rsidR="0051673B" w:rsidRDefault="0051673B" w:rsidP="0051673B">
      <w:pPr>
        <w:pStyle w:val="ListParagraph"/>
        <w:numPr>
          <w:ilvl w:val="0"/>
          <w:numId w:val="15"/>
        </w:numPr>
        <w:rPr>
          <w:ins w:id="98" w:author="USER 1" w:date="2019-08-14T09:49:00Z"/>
          <w:b/>
          <w:sz w:val="24"/>
          <w:szCs w:val="24"/>
          <w:lang w:val="fr-FR"/>
        </w:rPr>
        <w:pPrChange w:id="99" w:author="USER 1" w:date="2019-08-14T09:49:00Z">
          <w:pPr/>
        </w:pPrChange>
      </w:pPr>
      <w:ins w:id="100" w:author="USER 1" w:date="2019-08-14T09:49:00Z">
        <w:r>
          <w:rPr>
            <w:b/>
            <w:sz w:val="24"/>
            <w:szCs w:val="24"/>
            <w:lang w:val="fr-FR"/>
          </w:rPr>
          <w:t>Sur le pied de page</w:t>
        </w:r>
      </w:ins>
    </w:p>
    <w:p w:rsidR="0051673B" w:rsidRPr="0051673B" w:rsidRDefault="0051673B" w:rsidP="0051673B">
      <w:pPr>
        <w:rPr>
          <w:ins w:id="101" w:author="USER 1" w:date="2019-08-14T09:49:00Z"/>
          <w:b/>
          <w:sz w:val="24"/>
          <w:szCs w:val="24"/>
          <w:lang w:val="fr-FR"/>
          <w:rPrChange w:id="102" w:author="USER 1" w:date="2019-08-14T09:49:00Z">
            <w:rPr>
              <w:ins w:id="103" w:author="USER 1" w:date="2019-08-14T09:49:00Z"/>
              <w:lang w:val="fr-FR"/>
            </w:rPr>
          </w:rPrChange>
        </w:rPr>
        <w:pPrChange w:id="104" w:author="USER 1" w:date="2019-08-14T09:49:00Z">
          <w:pPr/>
        </w:pPrChange>
      </w:pPr>
      <w:ins w:id="105" w:author="USER 1" w:date="2019-08-14T09:49:00Z">
        <w:r>
          <w:rPr>
            <w:b/>
            <w:noProof/>
            <w:sz w:val="24"/>
            <w:szCs w:val="24"/>
          </w:rPr>
          <w:drawing>
            <wp:inline distT="0" distB="0" distL="0" distR="0">
              <wp:extent cx="5943600" cy="798195"/>
              <wp:effectExtent l="0" t="0" r="0" b="190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E78EA58.tmp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798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1673B" w:rsidRPr="005245A2" w:rsidRDefault="0051673B" w:rsidP="00A151C1">
      <w:pPr>
        <w:rPr>
          <w:ins w:id="106" w:author="USER 1" w:date="2019-08-14T09:50:00Z"/>
          <w:sz w:val="24"/>
          <w:szCs w:val="24"/>
          <w:lang w:val="fr-FR"/>
          <w:rPrChange w:id="107" w:author="USER 1" w:date="2019-08-14T10:09:00Z">
            <w:rPr>
              <w:ins w:id="108" w:author="USER 1" w:date="2019-08-14T09:50:00Z"/>
              <w:b/>
              <w:sz w:val="24"/>
              <w:szCs w:val="24"/>
              <w:lang w:val="fr-FR"/>
            </w:rPr>
          </w:rPrChange>
        </w:rPr>
      </w:pPr>
      <w:ins w:id="109" w:author="USER 1" w:date="2019-08-14T09:50:00Z">
        <w:r w:rsidRPr="005245A2">
          <w:rPr>
            <w:sz w:val="24"/>
            <w:szCs w:val="24"/>
            <w:lang w:val="fr-FR"/>
            <w:rPrChange w:id="110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>Voici les liens à mettre</w:t>
        </w:r>
      </w:ins>
    </w:p>
    <w:p w:rsidR="0051673B" w:rsidRPr="005245A2" w:rsidRDefault="0051673B" w:rsidP="0051673B">
      <w:pPr>
        <w:pStyle w:val="ListParagraph"/>
        <w:numPr>
          <w:ilvl w:val="0"/>
          <w:numId w:val="16"/>
        </w:numPr>
        <w:rPr>
          <w:ins w:id="111" w:author="USER 1" w:date="2019-08-14T09:54:00Z"/>
          <w:sz w:val="24"/>
          <w:szCs w:val="24"/>
          <w:lang w:val="fr-FR"/>
          <w:rPrChange w:id="112" w:author="USER 1" w:date="2019-08-14T10:09:00Z">
            <w:rPr>
              <w:ins w:id="113" w:author="USER 1" w:date="2019-08-14T09:54:00Z"/>
              <w:b/>
              <w:sz w:val="24"/>
              <w:szCs w:val="24"/>
              <w:lang w:val="fr-FR"/>
            </w:rPr>
          </w:rPrChange>
        </w:rPr>
        <w:pPrChange w:id="114" w:author="USER 1" w:date="2019-08-14T09:54:00Z">
          <w:pPr/>
        </w:pPrChange>
      </w:pPr>
      <w:ins w:id="115" w:author="USER 1" w:date="2019-08-14T09:54:00Z">
        <w:r w:rsidRPr="005245A2">
          <w:rPr>
            <w:sz w:val="24"/>
            <w:szCs w:val="24"/>
            <w:lang w:val="fr-FR"/>
            <w:rPrChange w:id="116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>Formule pour entreprise</w:t>
        </w:r>
      </w:ins>
      <w:ins w:id="117" w:author="USER 1" w:date="2019-08-14T09:55:00Z">
        <w:r w:rsidR="005651B5" w:rsidRPr="005245A2">
          <w:rPr>
            <w:sz w:val="24"/>
            <w:szCs w:val="24"/>
            <w:lang w:val="fr-FR"/>
            <w:rPrChange w:id="118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 xml:space="preserve">           -</w:t>
        </w:r>
      </w:ins>
      <w:ins w:id="119" w:author="USER 1" w:date="2019-08-14T09:56:00Z">
        <w:r w:rsidR="005651B5" w:rsidRPr="005245A2">
          <w:rPr>
            <w:sz w:val="24"/>
            <w:szCs w:val="24"/>
            <w:lang w:val="fr-FR"/>
            <w:rPrChange w:id="120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>Contactez-nous</w:t>
        </w:r>
      </w:ins>
      <w:ins w:id="121" w:author="USER 1" w:date="2019-08-14T09:57:00Z">
        <w:r w:rsidR="005651B5" w:rsidRPr="005245A2">
          <w:rPr>
            <w:sz w:val="24"/>
            <w:szCs w:val="24"/>
            <w:lang w:val="fr-FR"/>
            <w:rPrChange w:id="122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ab/>
        </w:r>
        <w:r w:rsidR="005651B5" w:rsidRPr="005245A2">
          <w:rPr>
            <w:sz w:val="24"/>
            <w:szCs w:val="24"/>
            <w:lang w:val="fr-FR"/>
            <w:rPrChange w:id="123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ab/>
        </w:r>
      </w:ins>
      <w:ins w:id="124" w:author="USER 1" w:date="2019-08-14T09:58:00Z">
        <w:r w:rsidR="005651B5" w:rsidRPr="005245A2">
          <w:rPr>
            <w:sz w:val="24"/>
            <w:szCs w:val="24"/>
            <w:lang w:val="fr-FR"/>
            <w:rPrChange w:id="125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 xml:space="preserve">     - </w:t>
        </w:r>
      </w:ins>
      <w:ins w:id="126" w:author="USER 1" w:date="2019-08-14T09:57:00Z">
        <w:r w:rsidR="005651B5" w:rsidRPr="005245A2">
          <w:rPr>
            <w:sz w:val="24"/>
            <w:szCs w:val="24"/>
            <w:lang w:val="fr-FR"/>
            <w:rPrChange w:id="127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>Nos partenaires</w:t>
        </w:r>
      </w:ins>
    </w:p>
    <w:p w:rsidR="0051673B" w:rsidRPr="005245A2" w:rsidRDefault="0051673B" w:rsidP="0051673B">
      <w:pPr>
        <w:pStyle w:val="ListParagraph"/>
        <w:numPr>
          <w:ilvl w:val="0"/>
          <w:numId w:val="16"/>
        </w:numPr>
        <w:rPr>
          <w:ins w:id="128" w:author="USER 1" w:date="2019-08-14T09:50:00Z"/>
          <w:sz w:val="24"/>
          <w:szCs w:val="24"/>
          <w:lang w:val="fr-FR"/>
          <w:rPrChange w:id="129" w:author="USER 1" w:date="2019-08-14T10:09:00Z">
            <w:rPr>
              <w:ins w:id="130" w:author="USER 1" w:date="2019-08-14T09:50:00Z"/>
              <w:lang w:val="fr-FR"/>
            </w:rPr>
          </w:rPrChange>
        </w:rPr>
        <w:pPrChange w:id="131" w:author="USER 1" w:date="2019-08-14T09:54:00Z">
          <w:pPr/>
        </w:pPrChange>
      </w:pPr>
      <w:ins w:id="132" w:author="USER 1" w:date="2019-08-14T09:54:00Z">
        <w:r w:rsidRPr="005245A2">
          <w:rPr>
            <w:sz w:val="24"/>
            <w:szCs w:val="24"/>
            <w:lang w:val="fr-FR"/>
            <w:rPrChange w:id="133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>Devenir formateur</w:t>
        </w:r>
      </w:ins>
      <w:ins w:id="134" w:author="USER 1" w:date="2019-08-14T09:57:00Z">
        <w:r w:rsidR="005651B5" w:rsidRPr="005245A2">
          <w:rPr>
            <w:sz w:val="24"/>
            <w:szCs w:val="24"/>
            <w:lang w:val="fr-FR"/>
            <w:rPrChange w:id="135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 xml:space="preserve">                     -Condition général de vente     </w:t>
        </w:r>
      </w:ins>
      <w:ins w:id="136" w:author="USER 1" w:date="2019-08-14T09:58:00Z">
        <w:r w:rsidR="005651B5" w:rsidRPr="005245A2">
          <w:rPr>
            <w:sz w:val="24"/>
            <w:szCs w:val="24"/>
            <w:lang w:val="fr-FR"/>
            <w:rPrChange w:id="137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 xml:space="preserve"> </w:t>
        </w:r>
      </w:ins>
      <w:ins w:id="138" w:author="USER 1" w:date="2019-08-14T09:57:00Z">
        <w:r w:rsidR="005651B5" w:rsidRPr="005245A2">
          <w:rPr>
            <w:sz w:val="24"/>
            <w:szCs w:val="24"/>
            <w:lang w:val="fr-FR"/>
            <w:rPrChange w:id="139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>- programme d’affiliation</w:t>
        </w:r>
      </w:ins>
    </w:p>
    <w:p w:rsidR="0051673B" w:rsidRPr="005245A2" w:rsidRDefault="0051673B" w:rsidP="00A151C1">
      <w:pPr>
        <w:rPr>
          <w:ins w:id="140" w:author="USER 1" w:date="2019-08-14T10:08:00Z"/>
          <w:sz w:val="24"/>
          <w:szCs w:val="24"/>
          <w:lang w:val="fr-FR"/>
          <w:rPrChange w:id="141" w:author="USER 1" w:date="2019-08-14T10:09:00Z">
            <w:rPr>
              <w:ins w:id="142" w:author="USER 1" w:date="2019-08-14T10:08:00Z"/>
              <w:b/>
              <w:sz w:val="24"/>
              <w:szCs w:val="24"/>
              <w:lang w:val="fr-FR"/>
            </w:rPr>
          </w:rPrChange>
        </w:rPr>
      </w:pPr>
    </w:p>
    <w:p w:rsidR="005245A2" w:rsidRPr="005245A2" w:rsidRDefault="005245A2" w:rsidP="00A151C1">
      <w:pPr>
        <w:rPr>
          <w:ins w:id="143" w:author="USER 1" w:date="2019-08-14T10:07:00Z"/>
          <w:sz w:val="24"/>
          <w:szCs w:val="24"/>
          <w:lang w:val="fr-FR"/>
          <w:rPrChange w:id="144" w:author="USER 1" w:date="2019-08-14T10:09:00Z">
            <w:rPr>
              <w:ins w:id="145" w:author="USER 1" w:date="2019-08-14T10:07:00Z"/>
              <w:b/>
              <w:sz w:val="24"/>
              <w:szCs w:val="24"/>
              <w:lang w:val="fr-FR"/>
            </w:rPr>
          </w:rPrChange>
        </w:rPr>
      </w:pPr>
      <w:ins w:id="146" w:author="USER 1" w:date="2019-08-14T10:08:00Z">
        <w:r w:rsidRPr="005245A2">
          <w:rPr>
            <w:sz w:val="24"/>
            <w:szCs w:val="24"/>
            <w:lang w:val="fr-FR"/>
            <w:rPrChange w:id="147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 xml:space="preserve">Un peu plus bas à droite, on a : </w:t>
        </w:r>
      </w:ins>
      <w:ins w:id="148" w:author="USER 1" w:date="2019-08-14T10:10:00Z">
        <w:r>
          <w:rPr>
            <w:sz w:val="24"/>
            <w:szCs w:val="24"/>
            <w:lang w:val="fr-FR"/>
          </w:rPr>
          <w:t>« </w:t>
        </w:r>
      </w:ins>
      <w:ins w:id="149" w:author="USER 1" w:date="2019-08-14T10:08:00Z">
        <w:r w:rsidRPr="005245A2">
          <w:rPr>
            <w:sz w:val="24"/>
            <w:szCs w:val="24"/>
            <w:lang w:val="fr-FR"/>
            <w:rPrChange w:id="150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>A propos de nous</w:t>
        </w:r>
      </w:ins>
      <w:ins w:id="151" w:author="USER 1" w:date="2019-08-14T10:10:00Z">
        <w:r>
          <w:rPr>
            <w:sz w:val="24"/>
            <w:szCs w:val="24"/>
            <w:lang w:val="fr-FR"/>
          </w:rPr>
          <w:t> »</w:t>
        </w:r>
      </w:ins>
      <w:ins w:id="152" w:author="USER 1" w:date="2019-08-14T10:08:00Z">
        <w:r w:rsidRPr="005245A2">
          <w:rPr>
            <w:sz w:val="24"/>
            <w:szCs w:val="24"/>
            <w:lang w:val="fr-FR"/>
            <w:rPrChange w:id="153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 xml:space="preserve">  et  </w:t>
        </w:r>
      </w:ins>
      <w:ins w:id="154" w:author="USER 1" w:date="2019-08-14T10:10:00Z">
        <w:r>
          <w:rPr>
            <w:sz w:val="24"/>
            <w:szCs w:val="24"/>
            <w:lang w:val="fr-FR"/>
          </w:rPr>
          <w:t>« </w:t>
        </w:r>
      </w:ins>
      <w:ins w:id="155" w:author="USER 1" w:date="2019-08-14T10:08:00Z">
        <w:r w:rsidRPr="005245A2">
          <w:rPr>
            <w:sz w:val="24"/>
            <w:szCs w:val="24"/>
            <w:lang w:val="fr-FR"/>
            <w:rPrChange w:id="156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>politique de confidentialité</w:t>
        </w:r>
      </w:ins>
      <w:ins w:id="157" w:author="USER 1" w:date="2019-08-14T10:10:00Z">
        <w:r>
          <w:rPr>
            <w:sz w:val="24"/>
            <w:szCs w:val="24"/>
            <w:lang w:val="fr-FR"/>
          </w:rPr>
          <w:t> »</w:t>
        </w:r>
      </w:ins>
      <w:ins w:id="158" w:author="USER 1" w:date="2019-08-14T10:08:00Z">
        <w:r w:rsidRPr="005245A2">
          <w:rPr>
            <w:sz w:val="24"/>
            <w:szCs w:val="24"/>
            <w:lang w:val="fr-FR"/>
            <w:rPrChange w:id="159" w:author="USER 1" w:date="2019-08-14T10:09:00Z">
              <w:rPr>
                <w:b/>
                <w:sz w:val="24"/>
                <w:szCs w:val="24"/>
                <w:lang w:val="fr-FR"/>
              </w:rPr>
            </w:rPrChange>
          </w:rPr>
          <w:t xml:space="preserve"> </w:t>
        </w:r>
      </w:ins>
    </w:p>
    <w:p w:rsidR="005245A2" w:rsidRDefault="005245A2" w:rsidP="00A151C1">
      <w:pPr>
        <w:rPr>
          <w:ins w:id="160" w:author="USER 1" w:date="2019-08-14T10:11:00Z"/>
          <w:b/>
          <w:sz w:val="24"/>
          <w:szCs w:val="24"/>
          <w:lang w:val="fr-FR"/>
        </w:rPr>
      </w:pPr>
    </w:p>
    <w:p w:rsidR="005245A2" w:rsidRDefault="005245A2" w:rsidP="005245A2">
      <w:pPr>
        <w:pStyle w:val="ListParagraph"/>
        <w:numPr>
          <w:ilvl w:val="0"/>
          <w:numId w:val="15"/>
        </w:numPr>
        <w:rPr>
          <w:ins w:id="161" w:author="USER 1" w:date="2019-08-14T10:11:00Z"/>
          <w:b/>
          <w:sz w:val="24"/>
          <w:szCs w:val="24"/>
          <w:lang w:val="fr-FR"/>
        </w:rPr>
        <w:pPrChange w:id="162" w:author="USER 1" w:date="2019-08-14T10:11:00Z">
          <w:pPr/>
        </w:pPrChange>
      </w:pPr>
      <w:ins w:id="163" w:author="USER 1" w:date="2019-08-14T10:11:00Z">
        <w:r>
          <w:rPr>
            <w:b/>
            <w:sz w:val="24"/>
            <w:szCs w:val="24"/>
            <w:lang w:val="fr-FR"/>
          </w:rPr>
          <w:t>Au milieu de la page</w:t>
        </w:r>
      </w:ins>
    </w:p>
    <w:p w:rsidR="005245A2" w:rsidRDefault="005245A2" w:rsidP="005245A2">
      <w:pPr>
        <w:ind w:left="360"/>
        <w:rPr>
          <w:ins w:id="164" w:author="USER 1" w:date="2019-08-14T10:11:00Z"/>
          <w:b/>
          <w:sz w:val="24"/>
          <w:szCs w:val="24"/>
          <w:lang w:val="fr-FR"/>
        </w:rPr>
        <w:pPrChange w:id="165" w:author="USER 1" w:date="2019-08-14T10:11:00Z">
          <w:pPr/>
        </w:pPrChange>
      </w:pPr>
      <w:ins w:id="166" w:author="USER 1" w:date="2019-08-14T10:11:00Z">
        <w:r>
          <w:rPr>
            <w:b/>
            <w:sz w:val="24"/>
            <w:szCs w:val="24"/>
            <w:lang w:val="fr-FR"/>
          </w:rPr>
          <w:t xml:space="preserve">Replacez cette partie </w:t>
        </w:r>
      </w:ins>
    </w:p>
    <w:p w:rsidR="005245A2" w:rsidRPr="005245A2" w:rsidRDefault="005245A2" w:rsidP="005245A2">
      <w:pPr>
        <w:ind w:left="360"/>
        <w:rPr>
          <w:ins w:id="167" w:author="USER 1" w:date="2019-08-14T09:50:00Z"/>
          <w:b/>
          <w:sz w:val="24"/>
          <w:szCs w:val="24"/>
          <w:lang w:val="fr-FR"/>
          <w:rPrChange w:id="168" w:author="USER 1" w:date="2019-08-14T10:11:00Z">
            <w:rPr>
              <w:ins w:id="169" w:author="USER 1" w:date="2019-08-14T09:50:00Z"/>
              <w:lang w:val="fr-FR"/>
            </w:rPr>
          </w:rPrChange>
        </w:rPr>
        <w:pPrChange w:id="170" w:author="USER 1" w:date="2019-08-14T10:11:00Z">
          <w:pPr/>
        </w:pPrChange>
      </w:pPr>
      <w:ins w:id="171" w:author="USER 1" w:date="2019-08-14T10:12:00Z">
        <w:r>
          <w:rPr>
            <w:b/>
            <w:noProof/>
            <w:sz w:val="24"/>
            <w:szCs w:val="24"/>
          </w:rPr>
          <w:drawing>
            <wp:inline distT="0" distB="0" distL="0" distR="0">
              <wp:extent cx="4914900" cy="1217698"/>
              <wp:effectExtent l="0" t="0" r="0" b="190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E78284B.tmp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3126" cy="12222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245A2" w:rsidRDefault="005245A2" w:rsidP="00A151C1">
      <w:pPr>
        <w:rPr>
          <w:ins w:id="172" w:author="USER 1" w:date="2019-08-14T10:12:00Z"/>
          <w:b/>
          <w:sz w:val="24"/>
          <w:szCs w:val="24"/>
          <w:lang w:val="fr-FR"/>
        </w:rPr>
      </w:pPr>
    </w:p>
    <w:p w:rsidR="005245A2" w:rsidRDefault="005245A2" w:rsidP="00A151C1">
      <w:pPr>
        <w:rPr>
          <w:ins w:id="173" w:author="USER 1" w:date="2019-08-14T10:12:00Z"/>
          <w:b/>
          <w:sz w:val="24"/>
          <w:szCs w:val="24"/>
          <w:lang w:val="fr-FR"/>
        </w:rPr>
      </w:pPr>
      <w:ins w:id="174" w:author="USER 1" w:date="2019-08-14T10:12:00Z">
        <w:r>
          <w:rPr>
            <w:b/>
            <w:sz w:val="24"/>
            <w:szCs w:val="24"/>
            <w:lang w:val="fr-FR"/>
          </w:rPr>
          <w:t xml:space="preserve">Avec cette partie qu’on retrouve sur </w:t>
        </w:r>
        <w:proofErr w:type="spellStart"/>
        <w:r>
          <w:rPr>
            <w:b/>
            <w:sz w:val="24"/>
            <w:szCs w:val="24"/>
            <w:lang w:val="fr-FR"/>
          </w:rPr>
          <w:t>Descriptor</w:t>
        </w:r>
        <w:proofErr w:type="spellEnd"/>
        <w:r>
          <w:rPr>
            <w:b/>
            <w:sz w:val="24"/>
            <w:szCs w:val="24"/>
            <w:lang w:val="fr-FR"/>
          </w:rPr>
          <w:t xml:space="preserve"> </w:t>
        </w:r>
        <w:proofErr w:type="spellStart"/>
        <w:r>
          <w:rPr>
            <w:b/>
            <w:sz w:val="24"/>
            <w:szCs w:val="24"/>
            <w:lang w:val="fr-FR"/>
          </w:rPr>
          <w:t>academic</w:t>
        </w:r>
        <w:proofErr w:type="spellEnd"/>
        <w:r>
          <w:rPr>
            <w:b/>
            <w:sz w:val="24"/>
            <w:szCs w:val="24"/>
            <w:lang w:val="fr-FR"/>
          </w:rPr>
          <w:t xml:space="preserve">, </w:t>
        </w:r>
      </w:ins>
    </w:p>
    <w:p w:rsidR="005245A2" w:rsidRDefault="005245A2" w:rsidP="00A151C1">
      <w:pPr>
        <w:rPr>
          <w:ins w:id="175" w:author="USER 1" w:date="2019-08-14T10:13:00Z"/>
          <w:b/>
          <w:sz w:val="24"/>
          <w:szCs w:val="24"/>
          <w:lang w:val="fr-FR"/>
        </w:rPr>
      </w:pPr>
      <w:ins w:id="176" w:author="USER 1" w:date="2019-08-14T10:13:00Z">
        <w:r>
          <w:rPr>
            <w:b/>
            <w:noProof/>
            <w:sz w:val="24"/>
            <w:szCs w:val="24"/>
          </w:rPr>
          <w:drawing>
            <wp:inline distT="0" distB="0" distL="0" distR="0">
              <wp:extent cx="4648200" cy="1825512"/>
              <wp:effectExtent l="0" t="0" r="0" b="381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E789B64.tmp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9172" cy="18298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245A2" w:rsidRDefault="005245A2" w:rsidP="00A151C1">
      <w:pPr>
        <w:rPr>
          <w:ins w:id="177" w:author="USER 1" w:date="2019-08-14T10:12:00Z"/>
          <w:b/>
          <w:sz w:val="24"/>
          <w:szCs w:val="24"/>
          <w:lang w:val="fr-FR"/>
        </w:rPr>
      </w:pPr>
    </w:p>
    <w:p w:rsidR="00AF12E9" w:rsidRPr="008B2986" w:rsidRDefault="000D3DD0" w:rsidP="00A151C1">
      <w:pPr>
        <w:rPr>
          <w:b/>
          <w:sz w:val="24"/>
          <w:szCs w:val="24"/>
          <w:lang w:val="fr-FR"/>
        </w:rPr>
      </w:pPr>
      <w:r w:rsidRPr="008B2986">
        <w:rPr>
          <w:b/>
          <w:sz w:val="24"/>
          <w:szCs w:val="24"/>
          <w:lang w:val="fr-FR"/>
        </w:rPr>
        <w:t>Les différentes catégories</w:t>
      </w:r>
    </w:p>
    <w:p w:rsidR="00AF12E9" w:rsidRDefault="004568B4" w:rsidP="00A151C1">
      <w:pPr>
        <w:rPr>
          <w:ins w:id="178" w:author="USER 1" w:date="2019-08-14T10:33:00Z"/>
          <w:lang w:val="fr-FR"/>
        </w:rPr>
      </w:pPr>
      <w:ins w:id="179" w:author="USER 1" w:date="2019-08-14T10:33:00Z">
        <w:r>
          <w:rPr>
            <w:lang w:val="fr-FR"/>
          </w:rPr>
          <w:t xml:space="preserve">On les complètera au fur et à mesure </w:t>
        </w:r>
      </w:ins>
    </w:p>
    <w:p w:rsidR="004568B4" w:rsidRDefault="004568B4" w:rsidP="00A151C1">
      <w:pPr>
        <w:rPr>
          <w:lang w:val="fr-FR"/>
        </w:rPr>
      </w:pPr>
      <w:bookmarkStart w:id="180" w:name="_GoBack"/>
      <w:bookmarkEnd w:id="1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DD0" w:rsidRPr="007F0303" w:rsidTr="000D3DD0"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Catégories</w:t>
            </w:r>
          </w:p>
        </w:tc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Sous catégories</w:t>
            </w:r>
          </w:p>
        </w:tc>
      </w:tr>
      <w:tr w:rsidR="000D3DD0" w:rsidRPr="002C0AB9" w:rsidTr="000D3DD0"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Business</w:t>
            </w:r>
          </w:p>
        </w:tc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-Gestion des projets</w:t>
            </w:r>
          </w:p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- Outils de management</w:t>
            </w:r>
          </w:p>
          <w:p w:rsidR="000D3DD0" w:rsidRDefault="009278E9" w:rsidP="00A151C1">
            <w:pPr>
              <w:rPr>
                <w:lang w:val="fr-FR"/>
              </w:rPr>
            </w:pPr>
            <w:r>
              <w:rPr>
                <w:lang w:val="fr-FR"/>
              </w:rPr>
              <w:t xml:space="preserve">- Prise de décision en environnement incertain </w:t>
            </w:r>
          </w:p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r w:rsidR="006C5240">
              <w:rPr>
                <w:lang w:val="fr-FR"/>
              </w:rPr>
              <w:t>Entrepreneuriat</w:t>
            </w:r>
          </w:p>
          <w:p w:rsidR="006C5240" w:rsidRDefault="006C5240" w:rsidP="00A151C1">
            <w:pPr>
              <w:rPr>
                <w:lang w:val="fr-FR"/>
              </w:rPr>
            </w:pPr>
            <w:r>
              <w:rPr>
                <w:lang w:val="fr-FR"/>
              </w:rPr>
              <w:t>- Finance</w:t>
            </w:r>
            <w:r w:rsidR="009278E9">
              <w:rPr>
                <w:lang w:val="fr-FR"/>
              </w:rPr>
              <w:t xml:space="preserve"> d’entreprise</w:t>
            </w:r>
          </w:p>
          <w:p w:rsidR="009278E9" w:rsidRDefault="009278E9" w:rsidP="00A151C1">
            <w:pPr>
              <w:rPr>
                <w:lang w:val="fr-FR"/>
              </w:rPr>
            </w:pPr>
            <w:r>
              <w:rPr>
                <w:lang w:val="fr-FR"/>
              </w:rPr>
              <w:t>- Communication d’entreprise</w:t>
            </w:r>
          </w:p>
        </w:tc>
      </w:tr>
      <w:tr w:rsidR="000D3DD0" w:rsidRPr="009278E9" w:rsidTr="000D3DD0"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Marketing</w:t>
            </w:r>
          </w:p>
        </w:tc>
        <w:tc>
          <w:tcPr>
            <w:tcW w:w="4675" w:type="dxa"/>
          </w:tcPr>
          <w:p w:rsidR="000D3DD0" w:rsidRDefault="009278E9" w:rsidP="006C5240">
            <w:pPr>
              <w:rPr>
                <w:lang w:val="fr-FR"/>
              </w:rPr>
            </w:pPr>
            <w:r>
              <w:rPr>
                <w:lang w:val="fr-FR"/>
              </w:rPr>
              <w:t>-Les fondamentaux du marketing</w:t>
            </w:r>
          </w:p>
          <w:p w:rsidR="006C5240" w:rsidRDefault="006C5240" w:rsidP="006C5240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r w:rsidR="009278E9">
              <w:rPr>
                <w:lang w:val="fr-FR"/>
              </w:rPr>
              <w:t>Etude et analyse des marchés</w:t>
            </w:r>
          </w:p>
          <w:p w:rsidR="009278E9" w:rsidRPr="006C5240" w:rsidRDefault="009278E9" w:rsidP="006C5240">
            <w:pPr>
              <w:rPr>
                <w:lang w:val="fr-FR"/>
              </w:rPr>
            </w:pPr>
            <w:r>
              <w:rPr>
                <w:lang w:val="fr-FR"/>
              </w:rPr>
              <w:t>- Publicité</w:t>
            </w:r>
          </w:p>
        </w:tc>
      </w:tr>
      <w:tr w:rsidR="000D3DD0" w:rsidRPr="002C0AB9" w:rsidTr="000D3DD0"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Marketing digital</w:t>
            </w:r>
          </w:p>
        </w:tc>
        <w:tc>
          <w:tcPr>
            <w:tcW w:w="4675" w:type="dxa"/>
          </w:tcPr>
          <w:p w:rsidR="000D3DD0" w:rsidRDefault="006C5240" w:rsidP="006C5240">
            <w:pPr>
              <w:rPr>
                <w:lang w:val="fr-FR"/>
              </w:rPr>
            </w:pPr>
            <w:r>
              <w:rPr>
                <w:lang w:val="fr-FR"/>
              </w:rPr>
              <w:t>-Tout marketing digital</w:t>
            </w:r>
          </w:p>
          <w:p w:rsidR="006C5240" w:rsidRDefault="009278E9" w:rsidP="006C5240">
            <w:pPr>
              <w:rPr>
                <w:lang w:val="fr-FR"/>
              </w:rPr>
            </w:pPr>
            <w:r>
              <w:rPr>
                <w:lang w:val="fr-FR"/>
              </w:rPr>
              <w:t>-Le marketing réseaux sociaux</w:t>
            </w:r>
          </w:p>
          <w:p w:rsidR="006C5240" w:rsidRDefault="006C5240" w:rsidP="006C5240">
            <w:pPr>
              <w:rPr>
                <w:lang w:val="fr-FR"/>
              </w:rPr>
            </w:pPr>
            <w:r>
              <w:rPr>
                <w:lang w:val="fr-FR"/>
              </w:rPr>
              <w:t>-Le marketing mobil</w:t>
            </w:r>
          </w:p>
          <w:p w:rsidR="006C5240" w:rsidRDefault="006C5240" w:rsidP="006C5240">
            <w:pPr>
              <w:rPr>
                <w:lang w:val="fr-FR"/>
              </w:rPr>
            </w:pPr>
            <w:r>
              <w:rPr>
                <w:lang w:val="fr-FR"/>
              </w:rPr>
              <w:t>- le web marketing</w:t>
            </w:r>
          </w:p>
          <w:p w:rsidR="006C5240" w:rsidRDefault="006C5240" w:rsidP="006C5240">
            <w:pPr>
              <w:rPr>
                <w:lang w:val="fr-FR"/>
              </w:rPr>
            </w:pPr>
            <w:r>
              <w:rPr>
                <w:lang w:val="fr-FR"/>
              </w:rPr>
              <w:t>- le marketing mobile</w:t>
            </w:r>
          </w:p>
          <w:p w:rsidR="006C5240" w:rsidRPr="006C5240" w:rsidRDefault="006C5240" w:rsidP="006C5240">
            <w:pPr>
              <w:rPr>
                <w:lang w:val="fr-FR"/>
              </w:rPr>
            </w:pPr>
            <w:r>
              <w:rPr>
                <w:lang w:val="fr-FR"/>
              </w:rPr>
              <w:t>- Les astuces et technique en marketing numérique</w:t>
            </w:r>
          </w:p>
        </w:tc>
      </w:tr>
      <w:tr w:rsidR="000D3DD0" w:rsidTr="000D3DD0"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Développement informatique</w:t>
            </w:r>
          </w:p>
        </w:tc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</w:p>
        </w:tc>
      </w:tr>
      <w:tr w:rsidR="000D3DD0" w:rsidTr="000D3DD0"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Photographie et infographie</w:t>
            </w:r>
          </w:p>
        </w:tc>
        <w:tc>
          <w:tcPr>
            <w:tcW w:w="4675" w:type="dxa"/>
          </w:tcPr>
          <w:p w:rsidR="000D3DD0" w:rsidRDefault="009278E9" w:rsidP="009278E9">
            <w:pPr>
              <w:pStyle w:val="ListParagraph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La photographie commerciale</w:t>
            </w:r>
          </w:p>
          <w:p w:rsidR="009278E9" w:rsidRDefault="009278E9" w:rsidP="009278E9">
            <w:pPr>
              <w:pStyle w:val="ListParagraph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La photographie évènementielle</w:t>
            </w:r>
          </w:p>
          <w:p w:rsidR="009278E9" w:rsidRDefault="009278E9" w:rsidP="009278E9">
            <w:pPr>
              <w:pStyle w:val="ListParagraph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Logiciel de graphisme</w:t>
            </w:r>
          </w:p>
          <w:p w:rsidR="009278E9" w:rsidRPr="009278E9" w:rsidRDefault="009278E9" w:rsidP="009278E9">
            <w:pPr>
              <w:pStyle w:val="ListParagraph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Logiciel de montage vidéo</w:t>
            </w:r>
          </w:p>
        </w:tc>
      </w:tr>
      <w:tr w:rsidR="000D3DD0" w:rsidRPr="009278E9" w:rsidTr="000D3DD0">
        <w:tc>
          <w:tcPr>
            <w:tcW w:w="4675" w:type="dxa"/>
          </w:tcPr>
          <w:p w:rsidR="000D3DD0" w:rsidRDefault="006C5240" w:rsidP="00A151C1">
            <w:pPr>
              <w:rPr>
                <w:lang w:val="fr-FR"/>
              </w:rPr>
            </w:pPr>
            <w:r>
              <w:rPr>
                <w:lang w:val="fr-FR"/>
              </w:rPr>
              <w:t>Pratiques b</w:t>
            </w:r>
            <w:r w:rsidR="000D3DD0">
              <w:rPr>
                <w:lang w:val="fr-FR"/>
              </w:rPr>
              <w:t>ureautique</w:t>
            </w:r>
          </w:p>
        </w:tc>
        <w:tc>
          <w:tcPr>
            <w:tcW w:w="4675" w:type="dxa"/>
          </w:tcPr>
          <w:p w:rsidR="000D3DD0" w:rsidRDefault="006C5240" w:rsidP="006C5240">
            <w:pPr>
              <w:rPr>
                <w:lang w:val="fr-FR"/>
              </w:rPr>
            </w:pPr>
            <w:r>
              <w:rPr>
                <w:lang w:val="fr-FR"/>
              </w:rPr>
              <w:t>-Microsoft office</w:t>
            </w:r>
          </w:p>
          <w:p w:rsidR="006C5240" w:rsidRPr="006C5240" w:rsidRDefault="006C5240" w:rsidP="006C5240">
            <w:pPr>
              <w:rPr>
                <w:lang w:val="fr-FR"/>
              </w:rPr>
            </w:pPr>
            <w:r>
              <w:rPr>
                <w:lang w:val="fr-FR"/>
              </w:rPr>
              <w:t>- Technique de saisie.</w:t>
            </w:r>
          </w:p>
        </w:tc>
      </w:tr>
      <w:tr w:rsidR="000D3DD0" w:rsidTr="000D3DD0"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Maintenance</w:t>
            </w:r>
          </w:p>
        </w:tc>
        <w:tc>
          <w:tcPr>
            <w:tcW w:w="4675" w:type="dxa"/>
          </w:tcPr>
          <w:p w:rsidR="000D3DD0" w:rsidRDefault="006C5240" w:rsidP="006C5240">
            <w:pPr>
              <w:rPr>
                <w:lang w:val="fr-FR"/>
              </w:rPr>
            </w:pPr>
            <w:r>
              <w:rPr>
                <w:lang w:val="fr-FR"/>
              </w:rPr>
              <w:t>-Informatique</w:t>
            </w:r>
          </w:p>
          <w:p w:rsidR="006C5240" w:rsidRDefault="006C5240" w:rsidP="006C5240">
            <w:pPr>
              <w:rPr>
                <w:lang w:val="fr-FR"/>
              </w:rPr>
            </w:pPr>
            <w:r>
              <w:rPr>
                <w:lang w:val="fr-FR"/>
              </w:rPr>
              <w:t>-Froids et climatisation</w:t>
            </w:r>
          </w:p>
          <w:p w:rsidR="006C5240" w:rsidRDefault="006C5240" w:rsidP="006C5240">
            <w:pPr>
              <w:rPr>
                <w:lang w:val="fr-FR"/>
              </w:rPr>
            </w:pPr>
            <w:r>
              <w:rPr>
                <w:lang w:val="fr-FR"/>
              </w:rPr>
              <w:t>-Electricité d’équipement</w:t>
            </w:r>
          </w:p>
          <w:p w:rsidR="006C5240" w:rsidRDefault="006C5240" w:rsidP="006C5240">
            <w:pPr>
              <w:rPr>
                <w:lang w:val="fr-FR"/>
              </w:rPr>
            </w:pPr>
            <w:r>
              <w:rPr>
                <w:lang w:val="fr-FR"/>
              </w:rPr>
              <w:t>-Electronique</w:t>
            </w:r>
          </w:p>
          <w:p w:rsidR="006C5240" w:rsidRPr="006C5240" w:rsidRDefault="006C5240" w:rsidP="006C5240">
            <w:pPr>
              <w:rPr>
                <w:lang w:val="fr-FR"/>
              </w:rPr>
            </w:pPr>
            <w:r>
              <w:rPr>
                <w:lang w:val="fr-FR"/>
              </w:rPr>
              <w:t>-Electrotechnique</w:t>
            </w:r>
          </w:p>
        </w:tc>
      </w:tr>
      <w:tr w:rsidR="000D3DD0" w:rsidRPr="002C0AB9" w:rsidTr="000D3DD0"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Développement personnel</w:t>
            </w:r>
          </w:p>
        </w:tc>
        <w:tc>
          <w:tcPr>
            <w:tcW w:w="4675" w:type="dxa"/>
          </w:tcPr>
          <w:p w:rsidR="000D3DD0" w:rsidRDefault="009278E9" w:rsidP="009278E9">
            <w:pPr>
              <w:pStyle w:val="ListParagraph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Leadership</w:t>
            </w:r>
          </w:p>
          <w:p w:rsidR="009278E9" w:rsidRPr="009278E9" w:rsidRDefault="009278E9" w:rsidP="009278E9">
            <w:pPr>
              <w:pStyle w:val="ListParagraph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Gestion du stress, du temps et autres</w:t>
            </w:r>
          </w:p>
        </w:tc>
      </w:tr>
      <w:tr w:rsidR="000D3DD0" w:rsidTr="000D3DD0"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Santé et sport</w:t>
            </w:r>
          </w:p>
        </w:tc>
        <w:tc>
          <w:tcPr>
            <w:tcW w:w="4675" w:type="dxa"/>
          </w:tcPr>
          <w:p w:rsidR="000D3DD0" w:rsidRDefault="00535EC6" w:rsidP="00535EC6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  <w:r w:rsidRPr="00535EC6">
              <w:rPr>
                <w:lang w:val="fr-FR"/>
              </w:rPr>
              <w:t>Médecine nature</w:t>
            </w:r>
            <w:r>
              <w:rPr>
                <w:lang w:val="fr-FR"/>
              </w:rPr>
              <w:t>lle</w:t>
            </w:r>
          </w:p>
          <w:p w:rsidR="009278E9" w:rsidRPr="00535EC6" w:rsidRDefault="00535EC6" w:rsidP="00535EC6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  <w:r w:rsidR="009278E9">
              <w:rPr>
                <w:lang w:val="fr-FR"/>
              </w:rPr>
              <w:t>Alimentation</w:t>
            </w:r>
          </w:p>
        </w:tc>
      </w:tr>
      <w:tr w:rsidR="000D3DD0" w:rsidRPr="002C0AB9" w:rsidTr="000D3DD0"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 xml:space="preserve">Cosmétique et </w:t>
            </w:r>
            <w:r w:rsidR="00535EC6">
              <w:rPr>
                <w:lang w:val="fr-FR"/>
              </w:rPr>
              <w:t>entretient</w:t>
            </w:r>
          </w:p>
        </w:tc>
        <w:tc>
          <w:tcPr>
            <w:tcW w:w="4675" w:type="dxa"/>
          </w:tcPr>
          <w:p w:rsidR="000D3DD0" w:rsidRDefault="00535EC6" w:rsidP="00535EC6">
            <w:pPr>
              <w:rPr>
                <w:lang w:val="fr-FR"/>
              </w:rPr>
            </w:pPr>
            <w:r>
              <w:rPr>
                <w:lang w:val="fr-FR"/>
              </w:rPr>
              <w:t>-Fabrication de savon</w:t>
            </w:r>
            <w:r w:rsidR="009414E8">
              <w:rPr>
                <w:lang w:val="fr-FR"/>
              </w:rPr>
              <w:t xml:space="preserve"> et détergent</w:t>
            </w:r>
          </w:p>
          <w:p w:rsidR="00535EC6" w:rsidRPr="00535EC6" w:rsidRDefault="00535EC6" w:rsidP="00535EC6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  <w:r w:rsidR="00056419">
              <w:rPr>
                <w:lang w:val="fr-FR"/>
              </w:rPr>
              <w:t xml:space="preserve">Lait de toilette </w:t>
            </w:r>
          </w:p>
        </w:tc>
      </w:tr>
      <w:tr w:rsidR="000D3DD0" w:rsidTr="000D3DD0"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Agriculture</w:t>
            </w:r>
          </w:p>
        </w:tc>
        <w:tc>
          <w:tcPr>
            <w:tcW w:w="4675" w:type="dxa"/>
          </w:tcPr>
          <w:p w:rsidR="000D3DD0" w:rsidRDefault="009414E8" w:rsidP="009414E8">
            <w:pPr>
              <w:pStyle w:val="ListParagraph"/>
              <w:numPr>
                <w:ilvl w:val="0"/>
                <w:numId w:val="10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Orticulture</w:t>
            </w:r>
            <w:proofErr w:type="spellEnd"/>
          </w:p>
          <w:p w:rsidR="009414E8" w:rsidRDefault="009414E8" w:rsidP="009414E8">
            <w:pPr>
              <w:pStyle w:val="ListParagraph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 xml:space="preserve">Fleuriste </w:t>
            </w:r>
          </w:p>
          <w:p w:rsidR="009414E8" w:rsidRPr="009414E8" w:rsidRDefault="009414E8" w:rsidP="009414E8">
            <w:pPr>
              <w:pStyle w:val="ListParagraph"/>
              <w:numPr>
                <w:ilvl w:val="0"/>
                <w:numId w:val="10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Pépinieriste</w:t>
            </w:r>
            <w:proofErr w:type="spellEnd"/>
          </w:p>
        </w:tc>
      </w:tr>
      <w:tr w:rsidR="000D3DD0" w:rsidTr="000D3DD0"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  <w:r>
              <w:rPr>
                <w:lang w:val="fr-FR"/>
              </w:rPr>
              <w:t>Elevage</w:t>
            </w:r>
          </w:p>
        </w:tc>
        <w:tc>
          <w:tcPr>
            <w:tcW w:w="4675" w:type="dxa"/>
          </w:tcPr>
          <w:p w:rsidR="000D3DD0" w:rsidRDefault="000D3DD0" w:rsidP="00A151C1">
            <w:pPr>
              <w:rPr>
                <w:lang w:val="fr-FR"/>
              </w:rPr>
            </w:pPr>
          </w:p>
        </w:tc>
      </w:tr>
    </w:tbl>
    <w:p w:rsidR="000D3DD0" w:rsidDel="00886B14" w:rsidRDefault="000D3DD0" w:rsidP="00A151C1">
      <w:pPr>
        <w:rPr>
          <w:del w:id="181" w:author="USER 1" w:date="2019-08-14T10:18:00Z"/>
          <w:lang w:val="fr-FR"/>
        </w:rPr>
      </w:pPr>
    </w:p>
    <w:p w:rsidR="003368AB" w:rsidDel="00886B14" w:rsidRDefault="003368AB" w:rsidP="00A151C1">
      <w:pPr>
        <w:rPr>
          <w:del w:id="182" w:author="USER 1" w:date="2019-08-14T10:18:00Z"/>
          <w:lang w:val="fr-FR"/>
        </w:rPr>
      </w:pPr>
    </w:p>
    <w:p w:rsidR="00D136E3" w:rsidRPr="001329A7" w:rsidRDefault="00D136E3" w:rsidP="001329A7">
      <w:pPr>
        <w:rPr>
          <w:sz w:val="24"/>
          <w:szCs w:val="24"/>
          <w:lang w:val="fr-CM"/>
        </w:rPr>
      </w:pPr>
    </w:p>
    <w:sectPr w:rsidR="00D136E3" w:rsidRPr="00132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F6CDD"/>
    <w:multiLevelType w:val="hybridMultilevel"/>
    <w:tmpl w:val="DE0E74C4"/>
    <w:lvl w:ilvl="0" w:tplc="4718C7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6730"/>
    <w:multiLevelType w:val="hybridMultilevel"/>
    <w:tmpl w:val="799A8A32"/>
    <w:lvl w:ilvl="0" w:tplc="2362C82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30AE1"/>
    <w:multiLevelType w:val="hybridMultilevel"/>
    <w:tmpl w:val="FC48E34A"/>
    <w:lvl w:ilvl="0" w:tplc="80E68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16483"/>
    <w:multiLevelType w:val="hybridMultilevel"/>
    <w:tmpl w:val="FB3A67A2"/>
    <w:lvl w:ilvl="0" w:tplc="67BE41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03F4"/>
    <w:multiLevelType w:val="hybridMultilevel"/>
    <w:tmpl w:val="1E9462DA"/>
    <w:lvl w:ilvl="0" w:tplc="F386FF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94FD4"/>
    <w:multiLevelType w:val="hybridMultilevel"/>
    <w:tmpl w:val="D214CA20"/>
    <w:lvl w:ilvl="0" w:tplc="60D8A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A3BCA"/>
    <w:multiLevelType w:val="hybridMultilevel"/>
    <w:tmpl w:val="93BC1F6A"/>
    <w:lvl w:ilvl="0" w:tplc="71321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F36F2"/>
    <w:multiLevelType w:val="hybridMultilevel"/>
    <w:tmpl w:val="13B09BC8"/>
    <w:lvl w:ilvl="0" w:tplc="66F8B3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76C4A"/>
    <w:multiLevelType w:val="hybridMultilevel"/>
    <w:tmpl w:val="691824F8"/>
    <w:lvl w:ilvl="0" w:tplc="582017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01378"/>
    <w:multiLevelType w:val="hybridMultilevel"/>
    <w:tmpl w:val="2B76C56A"/>
    <w:lvl w:ilvl="0" w:tplc="D9FE85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D495C"/>
    <w:multiLevelType w:val="hybridMultilevel"/>
    <w:tmpl w:val="621A06E8"/>
    <w:lvl w:ilvl="0" w:tplc="2B967E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0404"/>
    <w:multiLevelType w:val="hybridMultilevel"/>
    <w:tmpl w:val="68085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C1E8D"/>
    <w:multiLevelType w:val="hybridMultilevel"/>
    <w:tmpl w:val="CCAC7A46"/>
    <w:lvl w:ilvl="0" w:tplc="559A78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30802"/>
    <w:multiLevelType w:val="hybridMultilevel"/>
    <w:tmpl w:val="E20445A8"/>
    <w:lvl w:ilvl="0" w:tplc="5198BE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46D01"/>
    <w:multiLevelType w:val="hybridMultilevel"/>
    <w:tmpl w:val="0E2C2CC6"/>
    <w:lvl w:ilvl="0" w:tplc="52284C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19E5"/>
    <w:multiLevelType w:val="hybridMultilevel"/>
    <w:tmpl w:val="D28E0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</w:num>
  <w:num w:numId="5">
    <w:abstractNumId w:val="14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  <w:num w:numId="11">
    <w:abstractNumId w:val="12"/>
  </w:num>
  <w:num w:numId="12">
    <w:abstractNumId w:val="10"/>
  </w:num>
  <w:num w:numId="13">
    <w:abstractNumId w:val="15"/>
  </w:num>
  <w:num w:numId="14">
    <w:abstractNumId w:val="6"/>
  </w:num>
  <w:num w:numId="15">
    <w:abstractNumId w:val="9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 1">
    <w15:presenceInfo w15:providerId="None" w15:userId="USER 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C1"/>
    <w:rsid w:val="00041319"/>
    <w:rsid w:val="000551A4"/>
    <w:rsid w:val="00056419"/>
    <w:rsid w:val="00070D6F"/>
    <w:rsid w:val="00070F43"/>
    <w:rsid w:val="000B2ED6"/>
    <w:rsid w:val="000D3DD0"/>
    <w:rsid w:val="001329A7"/>
    <w:rsid w:val="0013688D"/>
    <w:rsid w:val="00170A79"/>
    <w:rsid w:val="002C0AB9"/>
    <w:rsid w:val="002D783E"/>
    <w:rsid w:val="002F1283"/>
    <w:rsid w:val="003368AB"/>
    <w:rsid w:val="004568B4"/>
    <w:rsid w:val="00492E2D"/>
    <w:rsid w:val="004A6637"/>
    <w:rsid w:val="004F188F"/>
    <w:rsid w:val="0051673B"/>
    <w:rsid w:val="005245A2"/>
    <w:rsid w:val="00535EC6"/>
    <w:rsid w:val="005651B5"/>
    <w:rsid w:val="0058377D"/>
    <w:rsid w:val="00590D5F"/>
    <w:rsid w:val="00613E35"/>
    <w:rsid w:val="0066429D"/>
    <w:rsid w:val="006B0936"/>
    <w:rsid w:val="006C5240"/>
    <w:rsid w:val="006E6A16"/>
    <w:rsid w:val="00715D1D"/>
    <w:rsid w:val="007328C1"/>
    <w:rsid w:val="007C1259"/>
    <w:rsid w:val="007F0303"/>
    <w:rsid w:val="00886B14"/>
    <w:rsid w:val="008B2986"/>
    <w:rsid w:val="009278E9"/>
    <w:rsid w:val="009414E8"/>
    <w:rsid w:val="00960BD1"/>
    <w:rsid w:val="00A151C1"/>
    <w:rsid w:val="00A25A72"/>
    <w:rsid w:val="00AB2F2C"/>
    <w:rsid w:val="00AE4955"/>
    <w:rsid w:val="00AF12E9"/>
    <w:rsid w:val="00C112FC"/>
    <w:rsid w:val="00C63493"/>
    <w:rsid w:val="00CA176B"/>
    <w:rsid w:val="00D136E3"/>
    <w:rsid w:val="00DB01B5"/>
    <w:rsid w:val="00DF0716"/>
    <w:rsid w:val="00E068D1"/>
    <w:rsid w:val="00F50CE5"/>
    <w:rsid w:val="00F7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61BBD-414A-4629-A014-50AF279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1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19"/>
    <w:pPr>
      <w:ind w:left="720"/>
      <w:contextualSpacing/>
    </w:pPr>
  </w:style>
  <w:style w:type="table" w:styleId="TableGrid">
    <w:name w:val="Table Grid"/>
    <w:basedOn w:val="TableNormal"/>
    <w:uiPriority w:val="39"/>
    <w:rsid w:val="000D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18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18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F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11</cp:revision>
  <dcterms:created xsi:type="dcterms:W3CDTF">2018-10-04T23:08:00Z</dcterms:created>
  <dcterms:modified xsi:type="dcterms:W3CDTF">2019-08-14T17:34:00Z</dcterms:modified>
</cp:coreProperties>
</file>